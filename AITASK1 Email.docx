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04BC46" w:rsidR="00173F89" w:rsidRDefault="00F95485">
      <w:r>
        <w:t xml:space="preserve">Dear </w:t>
      </w:r>
      <w:ins w:id="0" w:author="Author">
        <w:r w:rsidR="00045421">
          <w:t>Forage Client</w:t>
        </w:r>
      </w:ins>
      <w:del w:id="1" w:author="Author">
        <w:r w:rsidDel="00045421">
          <w:delText>[insert name of recipient]</w:delText>
        </w:r>
      </w:del>
      <w:r>
        <w:t>,</w:t>
      </w:r>
    </w:p>
    <w:p w14:paraId="00000002" w14:textId="77777777" w:rsidR="00173F89" w:rsidRDefault="00173F89"/>
    <w:p w14:paraId="00000003" w14:textId="598F0005" w:rsidR="00173F89" w:rsidRDefault="00045421">
      <w:ins w:id="2" w:author="Author">
        <w:r>
          <w:t>This exploratory task was about finding the insights from sample sales data. Here are the analysis done.</w:t>
        </w:r>
      </w:ins>
      <w:del w:id="3" w:author="Author">
        <w:r w:rsidR="00F95485" w:rsidDel="00045421">
          <w:delText>[Introduce the task that you’ve completed in 1 - 2 sentences]</w:delText>
        </w:r>
      </w:del>
    </w:p>
    <w:p w14:paraId="00000004" w14:textId="77777777" w:rsidR="00173F89" w:rsidRDefault="00173F89"/>
    <w:p w14:paraId="00000005" w14:textId="7DE579CA" w:rsidR="00173F89" w:rsidRDefault="00045421" w:rsidP="00045421">
      <w:pPr>
        <w:pStyle w:val="ListParagraph"/>
        <w:numPr>
          <w:ilvl w:val="0"/>
          <w:numId w:val="2"/>
        </w:numPr>
        <w:rPr>
          <w:ins w:id="4" w:author="Author"/>
        </w:rPr>
      </w:pPr>
      <w:ins w:id="5" w:author="Author">
        <w:r>
          <w:t>Unique values of category that we have consider. Fruit has the highest of 998 values.</w:t>
        </w:r>
      </w:ins>
      <w:del w:id="6" w:author="Author">
        <w:r w:rsidR="00F95485" w:rsidDel="00045421">
          <w:delText>[Summarize findings from your analysis in 3 - 5 bullet points]</w:delText>
        </w:r>
      </w:del>
    </w:p>
    <w:p w14:paraId="4406DE4E" w14:textId="7F7C7EB4" w:rsidR="00045421" w:rsidRDefault="00045421" w:rsidP="00045421">
      <w:pPr>
        <w:pStyle w:val="ListParagraph"/>
        <w:numPr>
          <w:ilvl w:val="0"/>
          <w:numId w:val="2"/>
        </w:numPr>
        <w:rPr>
          <w:ins w:id="7" w:author="Author"/>
        </w:rPr>
      </w:pPr>
      <w:ins w:id="8" w:author="Author">
        <w:r>
          <w:t>There are 4 types of payment method done. E-wallet, debit card, credit card and by cash.</w:t>
        </w:r>
      </w:ins>
    </w:p>
    <w:p w14:paraId="6615C895" w14:textId="3DFAE4E2" w:rsidR="00045421" w:rsidRDefault="00045421" w:rsidP="00045421">
      <w:pPr>
        <w:pStyle w:val="ListParagraph"/>
        <w:numPr>
          <w:ilvl w:val="0"/>
          <w:numId w:val="2"/>
        </w:numPr>
        <w:pPrChange w:id="9" w:author="Author">
          <w:pPr/>
        </w:pPrChange>
      </w:pPr>
      <w:ins w:id="10" w:author="Author">
        <w:r>
          <w:t>Heavy correlation between price and quantity of 0.024.</w:t>
        </w:r>
      </w:ins>
    </w:p>
    <w:p w14:paraId="00000006" w14:textId="77777777" w:rsidR="00173F89" w:rsidRDefault="00173F89"/>
    <w:p w14:paraId="2DA9F5C0" w14:textId="77777777" w:rsidR="00045421" w:rsidRPr="00045421" w:rsidRDefault="00045421" w:rsidP="00045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ins w:id="11" w:author="Author"/>
          <w:rFonts w:eastAsia="Times New Roman"/>
          <w:color w:val="212121"/>
          <w:lang w:val="en-IN" w:eastAsia="en-IN"/>
          <w:rPrChange w:id="12" w:author="Author">
            <w:rPr>
              <w:ins w:id="13" w:author="Author"/>
              <w:rFonts w:ascii="Roboto" w:eastAsia="Times New Roman" w:hAnsi="Roboto" w:cs="Times New Roman"/>
              <w:color w:val="212121"/>
              <w:sz w:val="24"/>
              <w:szCs w:val="24"/>
              <w:lang w:val="en-IN" w:eastAsia="en-IN"/>
            </w:rPr>
          </w:rPrChange>
        </w:rPr>
      </w:pPr>
      <w:ins w:id="14" w:author="Author">
        <w:r w:rsidRPr="00045421">
          <w:rPr>
            <w:rFonts w:eastAsia="Times New Roman"/>
            <w:color w:val="212121"/>
            <w:lang w:val="en-IN" w:eastAsia="en-IN"/>
            <w:rPrChange w:id="15" w:author="Author">
              <w:rPr>
                <w:rFonts w:ascii="Roboto" w:eastAsia="Times New Roman" w:hAnsi="Roboto" w:cs="Times New Roman"/>
                <w:color w:val="212121"/>
                <w:sz w:val="24"/>
                <w:szCs w:val="24"/>
                <w:lang w:val="en-IN" w:eastAsia="en-IN"/>
              </w:rPr>
            </w:rPrChange>
          </w:rPr>
          <w:t>We need more rows of data. The current sample is only from 1 store and 1 week worth of data</w:t>
        </w:r>
      </w:ins>
    </w:p>
    <w:p w14:paraId="6C45919A" w14:textId="77777777" w:rsidR="00045421" w:rsidRPr="00045421" w:rsidRDefault="00045421" w:rsidP="00045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ins w:id="16" w:author="Author"/>
          <w:rFonts w:eastAsia="Times New Roman"/>
          <w:color w:val="212121"/>
          <w:lang w:val="en-IN" w:eastAsia="en-IN"/>
          <w:rPrChange w:id="17" w:author="Author">
            <w:rPr>
              <w:ins w:id="18" w:author="Author"/>
              <w:rFonts w:ascii="Roboto" w:eastAsia="Times New Roman" w:hAnsi="Roboto" w:cs="Times New Roman"/>
              <w:color w:val="212121"/>
              <w:sz w:val="24"/>
              <w:szCs w:val="24"/>
              <w:lang w:val="en-IN" w:eastAsia="en-IN"/>
            </w:rPr>
          </w:rPrChange>
        </w:rPr>
      </w:pPr>
      <w:ins w:id="19" w:author="Author">
        <w:r w:rsidRPr="00045421">
          <w:rPr>
            <w:rFonts w:eastAsia="Times New Roman"/>
            <w:color w:val="212121"/>
            <w:lang w:val="en-IN" w:eastAsia="en-IN"/>
            <w:rPrChange w:id="20" w:author="Author">
              <w:rPr>
                <w:rFonts w:ascii="Roboto" w:eastAsia="Times New Roman" w:hAnsi="Roboto" w:cs="Times New Roman"/>
                <w:color w:val="212121"/>
                <w:sz w:val="24"/>
                <w:szCs w:val="24"/>
                <w:lang w:val="en-IN" w:eastAsia="en-IN"/>
              </w:rPr>
            </w:rPrChange>
          </w:rPr>
          <w:t>We need to frame the specific problem statement that we want to solve. The current business problem is too broad, we should narrow down the focus in order to deliver a valuable end product</w:t>
        </w:r>
      </w:ins>
    </w:p>
    <w:p w14:paraId="43EFAC65" w14:textId="77777777" w:rsidR="00045421" w:rsidRPr="00045421" w:rsidRDefault="00045421" w:rsidP="00045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ins w:id="21" w:author="Author"/>
          <w:rFonts w:eastAsia="Times New Roman"/>
          <w:color w:val="212121"/>
          <w:lang w:val="en-IN" w:eastAsia="en-IN"/>
          <w:rPrChange w:id="22" w:author="Author">
            <w:rPr>
              <w:ins w:id="23" w:author="Author"/>
              <w:rFonts w:ascii="Roboto" w:eastAsia="Times New Roman" w:hAnsi="Roboto" w:cs="Times New Roman"/>
              <w:color w:val="212121"/>
              <w:sz w:val="24"/>
              <w:szCs w:val="24"/>
              <w:lang w:val="en-IN" w:eastAsia="en-IN"/>
            </w:rPr>
          </w:rPrChange>
        </w:rPr>
      </w:pPr>
      <w:ins w:id="24" w:author="Author">
        <w:r w:rsidRPr="00045421">
          <w:rPr>
            <w:rFonts w:eastAsia="Times New Roman"/>
            <w:color w:val="212121"/>
            <w:lang w:val="en-IN" w:eastAsia="en-IN"/>
            <w:rPrChange w:id="25" w:author="Author">
              <w:rPr>
                <w:rFonts w:ascii="Roboto" w:eastAsia="Times New Roman" w:hAnsi="Roboto" w:cs="Times New Roman"/>
                <w:color w:val="212121"/>
                <w:sz w:val="24"/>
                <w:szCs w:val="24"/>
                <w:lang w:val="en-IN" w:eastAsia="en-IN"/>
              </w:rPr>
            </w:rPrChange>
          </w:rPr>
          <w:t>We need more features. Based on the problem statement that we move forward with, we need more columns (features) that may help us to understand the outcome that we're solving for</w:t>
        </w:r>
      </w:ins>
    </w:p>
    <w:p w14:paraId="00000007" w14:textId="0454360B" w:rsidR="00173F89" w:rsidDel="00045421" w:rsidRDefault="00F95485">
      <w:pPr>
        <w:rPr>
          <w:del w:id="26" w:author="Author"/>
        </w:rPr>
      </w:pPr>
      <w:del w:id="27" w:author="Author">
        <w:r w:rsidDel="00045421">
          <w:delText>[Provide your recommendations in up to 3 bullet points]</w:delText>
        </w:r>
      </w:del>
    </w:p>
    <w:p w14:paraId="00000008" w14:textId="77777777" w:rsidR="00173F89" w:rsidRDefault="00173F89"/>
    <w:p w14:paraId="00000009" w14:textId="77777777" w:rsidR="00173F89" w:rsidRDefault="00F95485">
      <w:r>
        <w:t xml:space="preserve">Best regards, </w:t>
      </w:r>
    </w:p>
    <w:p w14:paraId="0000000A" w14:textId="77777777" w:rsidR="00173F89" w:rsidRDefault="00173F89"/>
    <w:p w14:paraId="0000000B" w14:textId="613497CA" w:rsidR="00173F89" w:rsidRDefault="00045421">
      <w:ins w:id="28" w:author="Author">
        <w:r>
          <w:t>Tejas Shinde</w:t>
        </w:r>
      </w:ins>
      <w:del w:id="29" w:author="Author">
        <w:r w:rsidR="00F95485" w:rsidDel="00045421">
          <w:delText>[name of sender]</w:delText>
        </w:r>
      </w:del>
    </w:p>
    <w:sectPr w:rsidR="0017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556"/>
    <w:multiLevelType w:val="multilevel"/>
    <w:tmpl w:val="DB42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0B1CE6"/>
    <w:multiLevelType w:val="hybridMultilevel"/>
    <w:tmpl w:val="97DEC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314139">
    <w:abstractNumId w:val="0"/>
  </w:num>
  <w:num w:numId="2" w16cid:durableId="1786802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045421"/>
    <w:rsid w:val="00173F89"/>
    <w:rsid w:val="002E25D9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04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2022-05-09T20:31:00Z</dcterms:created>
  <dcterms:modified xsi:type="dcterms:W3CDTF">2022-11-23T11:51:00Z</dcterms:modified>
</cp:coreProperties>
</file>